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84BBD" w14:textId="77777777" w:rsidR="009C00B9" w:rsidRDefault="009C00B9" w:rsidP="009C00B9">
      <w:pPr>
        <w:spacing w:after="0" w:line="240" w:lineRule="auto"/>
        <w:rPr>
          <w:rFonts w:ascii="Arial" w:hAnsi="Arial" w:cs="Arial"/>
          <w:b/>
          <w:bCs/>
          <w:i/>
          <w:color w:val="FF0000"/>
          <w:sz w:val="24"/>
          <w:szCs w:val="24"/>
        </w:rPr>
      </w:pPr>
      <w:r w:rsidRPr="00B063C1">
        <w:rPr>
          <w:rFonts w:ascii="Arial" w:hAnsi="Arial" w:cs="Arial"/>
          <w:b/>
          <w:bCs/>
          <w:i/>
          <w:color w:val="FF0000"/>
          <w:sz w:val="24"/>
          <w:szCs w:val="24"/>
        </w:rPr>
        <w:t>Скинуть ссылк</w:t>
      </w:r>
      <w:r>
        <w:rPr>
          <w:rFonts w:ascii="Arial" w:hAnsi="Arial" w:cs="Arial"/>
          <w:b/>
          <w:bCs/>
          <w:i/>
          <w:color w:val="FF0000"/>
          <w:sz w:val="24"/>
          <w:szCs w:val="24"/>
        </w:rPr>
        <w:t>и</w:t>
      </w:r>
      <w:r w:rsidRPr="00B063C1">
        <w:rPr>
          <w:rFonts w:ascii="Arial" w:hAnsi="Arial" w:cs="Arial"/>
          <w:b/>
          <w:bCs/>
          <w:i/>
          <w:color w:val="FF0000"/>
          <w:sz w:val="24"/>
          <w:szCs w:val="24"/>
        </w:rPr>
        <w:t xml:space="preserve"> </w:t>
      </w:r>
    </w:p>
    <w:p w14:paraId="3FC4EFC8" w14:textId="0C06B5A1" w:rsidR="009C00B9" w:rsidRDefault="009C00B9" w:rsidP="009C00B9">
      <w:pPr>
        <w:spacing w:after="0" w:line="240" w:lineRule="auto"/>
        <w:rPr>
          <w:rFonts w:ascii="Arial" w:hAnsi="Arial" w:cs="Arial"/>
          <w:iCs/>
          <w:sz w:val="24"/>
          <w:szCs w:val="24"/>
        </w:rPr>
      </w:pPr>
      <w:hyperlink r:id="rId5" w:history="1">
        <w:r w:rsidRPr="00C528E4">
          <w:rPr>
            <w:rStyle w:val="a4"/>
            <w:rFonts w:ascii="Arial" w:hAnsi="Arial" w:cs="Arial"/>
            <w:iCs/>
            <w:sz w:val="24"/>
            <w:szCs w:val="24"/>
            <w:lang w:val="en-US"/>
          </w:rPr>
          <w:t>https</w:t>
        </w:r>
        <w:r w:rsidRPr="00C528E4">
          <w:rPr>
            <w:rStyle w:val="a4"/>
            <w:rFonts w:ascii="Arial" w:hAnsi="Arial" w:cs="Arial"/>
            <w:iCs/>
            <w:sz w:val="24"/>
            <w:szCs w:val="24"/>
          </w:rPr>
          <w:t>://</w:t>
        </w:r>
        <w:r w:rsidRPr="00C528E4">
          <w:rPr>
            <w:rStyle w:val="a4"/>
            <w:rFonts w:ascii="Arial" w:hAnsi="Arial" w:cs="Arial"/>
            <w:iCs/>
            <w:sz w:val="24"/>
            <w:szCs w:val="24"/>
            <w:lang w:val="en-US"/>
          </w:rPr>
          <w:t>rusfriend</w:t>
        </w:r>
        <w:r w:rsidRPr="00C528E4">
          <w:rPr>
            <w:rStyle w:val="a4"/>
            <w:rFonts w:ascii="Arial" w:hAnsi="Arial" w:cs="Arial"/>
            <w:iCs/>
            <w:sz w:val="24"/>
            <w:szCs w:val="24"/>
          </w:rPr>
          <w:t>.</w:t>
        </w:r>
        <w:r w:rsidRPr="00C528E4">
          <w:rPr>
            <w:rStyle w:val="a4"/>
            <w:rFonts w:ascii="Arial" w:hAnsi="Arial" w:cs="Arial"/>
            <w:iCs/>
            <w:sz w:val="24"/>
            <w:szCs w:val="24"/>
            <w:lang w:val="en-US"/>
          </w:rPr>
          <w:t>com</w:t>
        </w:r>
      </w:hyperlink>
    </w:p>
    <w:p w14:paraId="5D8C171B" w14:textId="760E1A06" w:rsidR="009C00B9" w:rsidRPr="009C00B9" w:rsidRDefault="009C00B9" w:rsidP="009C00B9">
      <w:pPr>
        <w:spacing w:after="0" w:line="240" w:lineRule="auto"/>
        <w:rPr>
          <w:rFonts w:ascii="Arial" w:hAnsi="Arial" w:cs="Arial"/>
          <w:iCs/>
          <w:sz w:val="24"/>
          <w:szCs w:val="24"/>
        </w:rPr>
      </w:pPr>
      <w:hyperlink r:id="rId6" w:history="1">
        <w:r w:rsidRPr="00C528E4">
          <w:rPr>
            <w:rStyle w:val="a4"/>
            <w:rFonts w:ascii="Arial" w:hAnsi="Arial" w:cs="Arial"/>
            <w:iCs/>
            <w:sz w:val="24"/>
            <w:szCs w:val="24"/>
          </w:rPr>
          <w:t>https://github.com/MrCoul3/rusfriend.com</w:t>
        </w:r>
      </w:hyperlink>
      <w:r>
        <w:rPr>
          <w:rFonts w:ascii="Arial" w:hAnsi="Arial" w:cs="Arial"/>
          <w:iCs/>
          <w:sz w:val="24"/>
          <w:szCs w:val="24"/>
        </w:rPr>
        <w:t xml:space="preserve">, </w:t>
      </w:r>
      <w:r>
        <w:rPr>
          <w:rFonts w:ascii="Arial" w:hAnsi="Arial" w:cs="Arial"/>
          <w:iCs/>
          <w:sz w:val="24"/>
          <w:szCs w:val="24"/>
        </w:rPr>
        <w:br/>
      </w:r>
      <w:r w:rsidRPr="009C00B9">
        <w:rPr>
          <w:rFonts w:ascii="Arial" w:hAnsi="Arial" w:cs="Arial"/>
          <w:iCs/>
          <w:sz w:val="24"/>
          <w:szCs w:val="24"/>
        </w:rPr>
        <w:t>https://www.figma.com/file/G2A8muq6LKzoFAtYW9fnr4/russian-friend.COM-DIPLOM?node-id=359%3A4021</w:t>
      </w:r>
      <w:bookmarkStart w:id="0" w:name="_GoBack"/>
      <w:bookmarkEnd w:id="0"/>
    </w:p>
    <w:p w14:paraId="784A82E2" w14:textId="77777777" w:rsidR="009C00B9" w:rsidRDefault="009C00B9" w:rsidP="00501378">
      <w:pPr>
        <w:ind w:left="720" w:hanging="360"/>
      </w:pPr>
    </w:p>
    <w:p w14:paraId="72A34CE8" w14:textId="69EE286D" w:rsidR="00311966" w:rsidRPr="0072628D" w:rsidRDefault="00501378" w:rsidP="00501378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2628D">
        <w:rPr>
          <w:rFonts w:ascii="Arial" w:hAnsi="Arial" w:cs="Arial"/>
          <w:b/>
          <w:bCs/>
          <w:sz w:val="24"/>
          <w:szCs w:val="24"/>
        </w:rPr>
        <w:t xml:space="preserve">Введение </w:t>
      </w:r>
    </w:p>
    <w:p w14:paraId="7E723F20" w14:textId="40B07108" w:rsidR="00501378" w:rsidRPr="0072628D" w:rsidRDefault="00501378">
      <w:pPr>
        <w:rPr>
          <w:rFonts w:ascii="Arial" w:hAnsi="Arial" w:cs="Arial"/>
          <w:b/>
          <w:bCs/>
          <w:sz w:val="24"/>
          <w:szCs w:val="24"/>
        </w:rPr>
      </w:pPr>
      <w:r w:rsidRPr="0072628D">
        <w:rPr>
          <w:rFonts w:ascii="Arial" w:hAnsi="Arial" w:cs="Arial"/>
          <w:b/>
          <w:bCs/>
          <w:sz w:val="24"/>
          <w:szCs w:val="24"/>
        </w:rPr>
        <w:t>Заказчик: преподаватель русского языка как иностранного</w:t>
      </w:r>
    </w:p>
    <w:p w14:paraId="4BED2822" w14:textId="01559A6D" w:rsidR="00501378" w:rsidRPr="0072628D" w:rsidRDefault="00501378">
      <w:pPr>
        <w:rPr>
          <w:rFonts w:ascii="Arial" w:hAnsi="Arial" w:cs="Arial"/>
          <w:b/>
          <w:bCs/>
          <w:sz w:val="24"/>
          <w:szCs w:val="24"/>
        </w:rPr>
      </w:pPr>
      <w:r w:rsidRPr="0072628D">
        <w:rPr>
          <w:rFonts w:ascii="Arial" w:hAnsi="Arial" w:cs="Arial"/>
          <w:b/>
          <w:bCs/>
          <w:sz w:val="24"/>
          <w:szCs w:val="24"/>
        </w:rPr>
        <w:t>Цель сайта: Коммерческая о</w:t>
      </w:r>
      <w:r w:rsidRPr="0072628D">
        <w:rPr>
          <w:rFonts w:ascii="Arial" w:hAnsi="Arial" w:cs="Arial"/>
          <w:b/>
          <w:bCs/>
          <w:sz w:val="24"/>
          <w:szCs w:val="24"/>
        </w:rPr>
        <w:t>бразовательн</w:t>
      </w:r>
      <w:r w:rsidRPr="0072628D">
        <w:rPr>
          <w:rFonts w:ascii="Arial" w:hAnsi="Arial" w:cs="Arial"/>
          <w:b/>
          <w:bCs/>
          <w:sz w:val="24"/>
          <w:szCs w:val="24"/>
        </w:rPr>
        <w:t>ая</w:t>
      </w:r>
      <w:r w:rsidRPr="0072628D">
        <w:rPr>
          <w:rFonts w:ascii="Arial" w:hAnsi="Arial" w:cs="Arial"/>
          <w:b/>
          <w:bCs/>
          <w:sz w:val="24"/>
          <w:szCs w:val="24"/>
        </w:rPr>
        <w:t xml:space="preserve"> </w:t>
      </w:r>
      <w:r w:rsidRPr="0072628D">
        <w:rPr>
          <w:rFonts w:ascii="Arial" w:hAnsi="Arial" w:cs="Arial"/>
          <w:b/>
          <w:bCs/>
          <w:sz w:val="24"/>
          <w:szCs w:val="24"/>
        </w:rPr>
        <w:t>платформа</w:t>
      </w:r>
      <w:r w:rsidRPr="0072628D">
        <w:rPr>
          <w:rFonts w:ascii="Arial" w:hAnsi="Arial" w:cs="Arial"/>
          <w:b/>
          <w:bCs/>
          <w:sz w:val="24"/>
          <w:szCs w:val="24"/>
        </w:rPr>
        <w:t xml:space="preserve"> по русскому языку для иностранцев.</w:t>
      </w:r>
    </w:p>
    <w:p w14:paraId="48A56506" w14:textId="7E5BD17B" w:rsidR="00501378" w:rsidRPr="0072628D" w:rsidRDefault="00501378">
      <w:pPr>
        <w:rPr>
          <w:rFonts w:ascii="Arial" w:hAnsi="Arial" w:cs="Arial"/>
          <w:b/>
          <w:bCs/>
          <w:sz w:val="24"/>
          <w:szCs w:val="24"/>
        </w:rPr>
      </w:pPr>
      <w:r w:rsidRPr="0072628D">
        <w:rPr>
          <w:rFonts w:ascii="Arial" w:hAnsi="Arial" w:cs="Arial"/>
          <w:b/>
          <w:bCs/>
          <w:sz w:val="24"/>
          <w:szCs w:val="24"/>
        </w:rPr>
        <w:t>Функции сайта: сайт визитка, продажа видео курсов, бронирование индивидуальных онлайн занятий</w:t>
      </w:r>
    </w:p>
    <w:p w14:paraId="4D4610F9" w14:textId="1C923DB2" w:rsidR="00705F02" w:rsidRPr="0072628D" w:rsidRDefault="00705F02" w:rsidP="00705F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628D">
        <w:rPr>
          <w:rFonts w:ascii="Arial" w:hAnsi="Arial" w:cs="Arial"/>
          <w:b/>
          <w:bCs/>
          <w:sz w:val="24"/>
          <w:szCs w:val="24"/>
        </w:rPr>
        <w:t xml:space="preserve">Целевая аудитория: </w:t>
      </w:r>
      <w:r w:rsidRPr="0072628D">
        <w:rPr>
          <w:rFonts w:ascii="Times New Roman" w:hAnsi="Times New Roman" w:cs="Times New Roman"/>
          <w:b/>
          <w:bCs/>
          <w:sz w:val="24"/>
          <w:szCs w:val="24"/>
        </w:rPr>
        <w:t>Путешественники, эмигранты, работники международных компаний, любители культуры, межнациональные браки.</w:t>
      </w:r>
    </w:p>
    <w:p w14:paraId="21E6E3BA" w14:textId="77777777" w:rsidR="00705F02" w:rsidRPr="0072628D" w:rsidRDefault="00705F02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055D3DD" w14:textId="3441AC81" w:rsidR="00705F02" w:rsidRDefault="00705F02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2628D">
        <w:rPr>
          <w:rFonts w:ascii="Times New Roman" w:hAnsi="Times New Roman" w:cs="Times New Roman"/>
          <w:b/>
          <w:bCs/>
          <w:sz w:val="24"/>
          <w:szCs w:val="24"/>
        </w:rPr>
        <w:t>Чувства посетителей после посещения веб-сайта</w:t>
      </w:r>
      <w:r w:rsidRPr="0072628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2628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Желание приобрести продукт. Начать изучать язык не откладывая. </w:t>
      </w:r>
    </w:p>
    <w:p w14:paraId="5683A8D4" w14:textId="13F0B04C" w:rsidR="0072628D" w:rsidRDefault="0072628D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3A820F0" w14:textId="7CD6777E" w:rsidR="0072628D" w:rsidRDefault="0072628D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Схема сайта – картинка </w:t>
      </w:r>
    </w:p>
    <w:p w14:paraId="4AB32943" w14:textId="5642DF5B" w:rsidR="00B063C1" w:rsidRDefault="00B063C1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E7F951A" w14:textId="60A064CE" w:rsidR="00B063C1" w:rsidRDefault="00B063C1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44828DA" w14:textId="77777777" w:rsidR="00B063C1" w:rsidRPr="0072628D" w:rsidRDefault="00B063C1" w:rsidP="00705F02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D2A84E2" w14:textId="4BB7AE23" w:rsidR="001B69EE" w:rsidRPr="00B063C1" w:rsidRDefault="00B063C1" w:rsidP="00705F02">
      <w:pPr>
        <w:spacing w:after="0" w:line="240" w:lineRule="auto"/>
        <w:rPr>
          <w:rFonts w:ascii="Arial" w:hAnsi="Arial" w:cs="Arial"/>
          <w:b/>
          <w:bCs/>
          <w:i/>
          <w:color w:val="FF0000"/>
          <w:sz w:val="24"/>
          <w:szCs w:val="24"/>
        </w:rPr>
      </w:pPr>
      <w:r w:rsidRPr="00B063C1">
        <w:rPr>
          <w:rFonts w:ascii="Arial" w:hAnsi="Arial" w:cs="Arial"/>
          <w:b/>
          <w:bCs/>
          <w:i/>
          <w:color w:val="FF0000"/>
          <w:sz w:val="24"/>
          <w:szCs w:val="24"/>
        </w:rPr>
        <w:t xml:space="preserve">Скинуть ссылку на сайт </w:t>
      </w:r>
    </w:p>
    <w:p w14:paraId="5BD1E82E" w14:textId="3F2199BD" w:rsidR="007C379D" w:rsidRDefault="007C379D">
      <w:pPr>
        <w:rPr>
          <w:rFonts w:ascii="Arial" w:hAnsi="Arial" w:cs="Arial"/>
          <w:i/>
          <w:iCs/>
          <w:sz w:val="24"/>
          <w:szCs w:val="24"/>
        </w:rPr>
      </w:pPr>
      <w:r w:rsidRPr="00705F02">
        <w:rPr>
          <w:rFonts w:ascii="Arial" w:hAnsi="Arial" w:cs="Arial"/>
          <w:i/>
          <w:iCs/>
          <w:sz w:val="24"/>
          <w:szCs w:val="24"/>
        </w:rPr>
        <w:t xml:space="preserve">Задачей стояло сделать сайт – платформу для онлайн школы с нуля. У заказчика не было вариантов дизайна, только примерные представления о структуре. </w:t>
      </w:r>
      <w:r w:rsidR="00705F02">
        <w:rPr>
          <w:rFonts w:ascii="Arial" w:hAnsi="Arial" w:cs="Arial"/>
          <w:i/>
          <w:iCs/>
          <w:sz w:val="24"/>
          <w:szCs w:val="24"/>
        </w:rPr>
        <w:t>Первым делом был составлен бриф. Определена целевая аудитория, поставлены цели сайта, какие действия будут совершать посетители на сайте (функции сайта). Что должны испытывать посетители, посетив веб-сайт. Придуманы варианты названий и логотипа.</w:t>
      </w:r>
      <w:r w:rsidR="00705F02">
        <w:rPr>
          <w:rFonts w:ascii="Arial" w:hAnsi="Arial" w:cs="Arial"/>
          <w:i/>
          <w:iCs/>
          <w:sz w:val="24"/>
          <w:szCs w:val="24"/>
        </w:rPr>
        <w:br/>
      </w:r>
      <w:r w:rsidR="00705F02" w:rsidRPr="00705F0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="00705F02" w:rsidRPr="00705F02">
        <w:rPr>
          <w:rFonts w:ascii="Arial" w:hAnsi="Arial" w:cs="Arial"/>
          <w:i/>
          <w:iCs/>
          <w:sz w:val="24"/>
          <w:szCs w:val="24"/>
        </w:rPr>
        <w:t>Произведен  анализ</w:t>
      </w:r>
      <w:proofErr w:type="gramEnd"/>
      <w:r w:rsidR="00705F02">
        <w:rPr>
          <w:rFonts w:ascii="Arial" w:hAnsi="Arial" w:cs="Arial"/>
          <w:i/>
          <w:iCs/>
          <w:sz w:val="24"/>
          <w:szCs w:val="24"/>
        </w:rPr>
        <w:t xml:space="preserve"> сайтов – конкурентов, определены плюсы и минусы, заимствованы лучшие идеи и учтены </w:t>
      </w:r>
      <w:r w:rsidR="001B69EE">
        <w:rPr>
          <w:rFonts w:ascii="Arial" w:hAnsi="Arial" w:cs="Arial"/>
          <w:i/>
          <w:iCs/>
          <w:sz w:val="24"/>
          <w:szCs w:val="24"/>
        </w:rPr>
        <w:t>ошибки и недостатки</w:t>
      </w:r>
      <w:r w:rsidR="00705F02">
        <w:rPr>
          <w:rFonts w:ascii="Arial" w:hAnsi="Arial" w:cs="Arial"/>
          <w:i/>
          <w:iCs/>
          <w:sz w:val="24"/>
          <w:szCs w:val="24"/>
        </w:rPr>
        <w:t xml:space="preserve"> у каждого из них</w:t>
      </w:r>
      <w:r w:rsidR="001B69EE">
        <w:rPr>
          <w:rFonts w:ascii="Arial" w:hAnsi="Arial" w:cs="Arial"/>
          <w:i/>
          <w:iCs/>
          <w:sz w:val="24"/>
          <w:szCs w:val="24"/>
        </w:rPr>
        <w:t>.</w:t>
      </w:r>
    </w:p>
    <w:p w14:paraId="0713B630" w14:textId="61655552" w:rsidR="001B69EE" w:rsidRDefault="001B69EE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Определились с отображением сайта на устройствах с различным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разрешением  –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решили делать под все устройства, начиная с десктопной версии. </w:t>
      </w:r>
    </w:p>
    <w:p w14:paraId="322C403A" w14:textId="40C9F958" w:rsidR="0072628D" w:rsidRPr="00705F02" w:rsidRDefault="0072628D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Составлена структура сайта – представлена на схеме. (По мере работы над сайтом схема дополнялась.) Красным показаны элементы еще не реализованные, но задуманные для внедрения.</w:t>
      </w:r>
      <w:r>
        <w:rPr>
          <w:rFonts w:ascii="Arial" w:hAnsi="Arial" w:cs="Arial"/>
          <w:i/>
          <w:iCs/>
          <w:sz w:val="24"/>
          <w:szCs w:val="24"/>
        </w:rPr>
        <w:br/>
        <w:t xml:space="preserve">Сайт состоит из основной части – для пользователей – главная страница, обо мне, курсы, индивидуальные занятия,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спикинг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клаб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гайд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и административной части – админ – панели функция которой установить расписание, подтвердить, отменить, перенести урок, </w:t>
      </w:r>
      <w:r w:rsidR="00C712B2">
        <w:rPr>
          <w:rFonts w:ascii="Arial" w:hAnsi="Arial" w:cs="Arial"/>
          <w:i/>
          <w:iCs/>
          <w:sz w:val="24"/>
          <w:szCs w:val="24"/>
        </w:rPr>
        <w:t>получить информацию  о зарегистрированных пользователях, изменить цену занятия и курсов, добавить  или удалить курсы (еще не реализовано).</w:t>
      </w:r>
      <w:r>
        <w:rPr>
          <w:rFonts w:ascii="Arial" w:hAnsi="Arial" w:cs="Arial"/>
          <w:i/>
          <w:iCs/>
          <w:sz w:val="24"/>
          <w:szCs w:val="24"/>
        </w:rPr>
        <w:br/>
      </w:r>
    </w:p>
    <w:p w14:paraId="112426DA" w14:textId="3ABA2932" w:rsidR="00501378" w:rsidRPr="00F470F2" w:rsidRDefault="00501378" w:rsidP="00501378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470F2">
        <w:rPr>
          <w:rFonts w:ascii="Arial" w:hAnsi="Arial" w:cs="Arial"/>
          <w:b/>
          <w:bCs/>
          <w:sz w:val="24"/>
          <w:szCs w:val="24"/>
        </w:rPr>
        <w:t xml:space="preserve">Дизайн </w:t>
      </w:r>
    </w:p>
    <w:p w14:paraId="4293B85C" w14:textId="10379C66" w:rsidR="00501378" w:rsidRDefault="00F470F2">
      <w:pPr>
        <w:rPr>
          <w:rFonts w:ascii="Arial" w:hAnsi="Arial" w:cs="Arial"/>
          <w:b/>
          <w:bCs/>
          <w:sz w:val="24"/>
          <w:szCs w:val="24"/>
        </w:rPr>
      </w:pPr>
      <w:r w:rsidRPr="00F470F2">
        <w:rPr>
          <w:rFonts w:ascii="Arial" w:hAnsi="Arial" w:cs="Arial"/>
          <w:b/>
          <w:bCs/>
          <w:sz w:val="24"/>
          <w:szCs w:val="24"/>
        </w:rPr>
        <w:lastRenderedPageBreak/>
        <w:t xml:space="preserve">Первоначальные </w:t>
      </w:r>
      <w:proofErr w:type="gramStart"/>
      <w:r w:rsidRPr="00F470F2">
        <w:rPr>
          <w:rFonts w:ascii="Arial" w:hAnsi="Arial" w:cs="Arial"/>
          <w:b/>
          <w:bCs/>
          <w:sz w:val="24"/>
          <w:szCs w:val="24"/>
        </w:rPr>
        <w:t>варианты  дизайнов</w:t>
      </w:r>
      <w:proofErr w:type="gramEnd"/>
      <w:r w:rsidRPr="00F470F2">
        <w:rPr>
          <w:rFonts w:ascii="Arial" w:hAnsi="Arial" w:cs="Arial"/>
          <w:b/>
          <w:bCs/>
          <w:sz w:val="24"/>
          <w:szCs w:val="24"/>
        </w:rPr>
        <w:t>: вставить картинки (вар_1,2,3)</w:t>
      </w:r>
    </w:p>
    <w:p w14:paraId="4077B26C" w14:textId="27EC79B2" w:rsidR="00F470F2" w:rsidRDefault="00F470F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 xml:space="preserve">Шрифты: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Exo 2, Montserrat. </w:t>
      </w:r>
      <w:r>
        <w:rPr>
          <w:rFonts w:ascii="Arial" w:hAnsi="Arial" w:cs="Arial"/>
          <w:b/>
          <w:bCs/>
          <w:sz w:val="24"/>
          <w:szCs w:val="24"/>
          <w:lang w:val="en-US"/>
        </w:rPr>
        <w:br/>
      </w:r>
      <w:r>
        <w:rPr>
          <w:rFonts w:ascii="Arial" w:hAnsi="Arial" w:cs="Arial"/>
          <w:b/>
          <w:bCs/>
          <w:sz w:val="24"/>
          <w:szCs w:val="24"/>
        </w:rPr>
        <w:t>Заголовки</w:t>
      </w:r>
      <w:r w:rsidRPr="0044308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h1: 48px; h2: 28px; h3: 20px</w:t>
      </w:r>
      <w:r w:rsidR="00443089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14:paraId="36055EF5" w14:textId="0F9A4653" w:rsidR="00877176" w:rsidRPr="00877176" w:rsidRDefault="008771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Цветовая </w:t>
      </w:r>
      <w:r w:rsidR="00002CCA">
        <w:rPr>
          <w:rFonts w:ascii="Arial" w:hAnsi="Arial" w:cs="Arial"/>
          <w:b/>
          <w:bCs/>
          <w:sz w:val="24"/>
          <w:szCs w:val="24"/>
        </w:rPr>
        <w:t>палитра вставить палитру</w:t>
      </w:r>
    </w:p>
    <w:p w14:paraId="35F61512" w14:textId="3C9315ED" w:rsidR="00F470F2" w:rsidRPr="00BC0E3A" w:rsidRDefault="00F470F2">
      <w:pPr>
        <w:rPr>
          <w:rFonts w:ascii="Arial" w:hAnsi="Arial" w:cs="Arial"/>
          <w:b/>
          <w:bCs/>
          <w:sz w:val="24"/>
          <w:szCs w:val="24"/>
        </w:rPr>
      </w:pPr>
    </w:p>
    <w:p w14:paraId="139AFC0B" w14:textId="2F89DDFD" w:rsidR="00662184" w:rsidRDefault="00BC0E3A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 w:rsidRPr="00BC0E3A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Дизайн</w:t>
      </w:r>
      <w:r w:rsidRPr="00BC0E3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(от </w:t>
      </w:r>
      <w:hyperlink r:id="rId7" w:tooltip="Английский язык" w:history="1">
        <w:r w:rsidRPr="00BC0E3A">
          <w:rPr>
            <w:rStyle w:val="a4"/>
            <w:rFonts w:ascii="Arial" w:hAnsi="Arial" w:cs="Arial"/>
            <w:i/>
            <w:iCs/>
            <w:color w:val="0645AD"/>
            <w:sz w:val="21"/>
            <w:szCs w:val="21"/>
            <w:u w:val="none"/>
            <w:shd w:val="clear" w:color="auto" w:fill="FFFFFF"/>
          </w:rPr>
          <w:t>англ.</w:t>
        </w:r>
      </w:hyperlink>
      <w:r w:rsidRPr="00BC0E3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</w:t>
      </w:r>
      <w:r w:rsidRPr="00BC0E3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design</w:t>
      </w:r>
      <w:r w:rsidRPr="00BC0E3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— проектировать, чертить, задумать, а также проект, план, рисунок)</w:t>
      </w:r>
    </w:p>
    <w:p w14:paraId="57160435" w14:textId="77777777" w:rsidR="00662184" w:rsidRDefault="00662184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14:paraId="1EEE2FD0" w14:textId="2B6FD8A2" w:rsidR="00662184" w:rsidRPr="00662184" w:rsidRDefault="00662184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Скинуть </w:t>
      </w:r>
      <w:r w:rsidR="00B063C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всем ссылку на </w:t>
      </w:r>
      <w:proofErr w:type="spellStart"/>
      <w:r w:rsidR="00B063C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фигма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br/>
        <w:t xml:space="preserve">Вся работа по макетированию проекта выполнена в программе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FIGMA</w:t>
      </w:r>
      <w:r w:rsidRPr="0066218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.</w:t>
      </w:r>
    </w:p>
    <w:p w14:paraId="6B81D920" w14:textId="0D503ED8" w:rsidR="00BC0E3A" w:rsidRDefault="00662184">
      <w:pPr>
        <w:rPr>
          <w:rFonts w:ascii="Arial" w:hAnsi="Arial" w:cs="Arial"/>
          <w:i/>
          <w:iCs/>
          <w:sz w:val="24"/>
          <w:szCs w:val="24"/>
        </w:rPr>
      </w:pPr>
      <w:r w:rsidRPr="00B063C1">
        <w:rPr>
          <w:rFonts w:ascii="Arial" w:hAnsi="Arial" w:cs="Arial"/>
          <w:b/>
          <w:bCs/>
          <w:i/>
          <w:iCs/>
          <w:color w:val="FF0000"/>
          <w:sz w:val="21"/>
          <w:szCs w:val="21"/>
          <w:shd w:val="clear" w:color="auto" w:fill="FFFFFF"/>
        </w:rPr>
        <w:t>Слайд 6</w:t>
      </w:r>
      <w:r w:rsidRPr="00B063C1">
        <w:rPr>
          <w:rFonts w:ascii="Arial" w:hAnsi="Arial" w:cs="Arial"/>
          <w:i/>
          <w:iCs/>
          <w:color w:val="FF0000"/>
          <w:sz w:val="24"/>
          <w:szCs w:val="24"/>
        </w:rPr>
        <w:t xml:space="preserve">, </w:t>
      </w:r>
      <w:r w:rsidRPr="00B063C1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7</w:t>
      </w:r>
      <w:r w:rsidR="00BC0E3A" w:rsidRPr="00B063C1">
        <w:rPr>
          <w:rFonts w:ascii="Arial" w:hAnsi="Arial" w:cs="Arial"/>
          <w:i/>
          <w:iCs/>
          <w:color w:val="FF0000"/>
          <w:sz w:val="24"/>
          <w:szCs w:val="24"/>
        </w:rPr>
        <w:br/>
      </w:r>
      <w:r w:rsidR="00F470F2">
        <w:rPr>
          <w:rFonts w:ascii="Arial" w:hAnsi="Arial" w:cs="Arial"/>
          <w:i/>
          <w:iCs/>
          <w:sz w:val="24"/>
          <w:szCs w:val="24"/>
        </w:rPr>
        <w:t>Набросав структуру главной страницы приступил к</w:t>
      </w:r>
      <w:r w:rsidR="00443089">
        <w:rPr>
          <w:rFonts w:ascii="Arial" w:hAnsi="Arial" w:cs="Arial"/>
          <w:i/>
          <w:iCs/>
          <w:sz w:val="24"/>
          <w:szCs w:val="24"/>
        </w:rPr>
        <w:t xml:space="preserve"> ее</w:t>
      </w:r>
      <w:r w:rsidR="00F470F2">
        <w:rPr>
          <w:rFonts w:ascii="Arial" w:hAnsi="Arial" w:cs="Arial"/>
          <w:i/>
          <w:iCs/>
          <w:sz w:val="24"/>
          <w:szCs w:val="24"/>
        </w:rPr>
        <w:t xml:space="preserve"> макетированию. На </w:t>
      </w:r>
      <w:r w:rsidR="00BC0E3A">
        <w:rPr>
          <w:rFonts w:ascii="Arial" w:hAnsi="Arial" w:cs="Arial"/>
          <w:i/>
          <w:iCs/>
          <w:sz w:val="24"/>
          <w:szCs w:val="24"/>
        </w:rPr>
        <w:t>слайдах</w:t>
      </w:r>
      <w:r w:rsidR="00F470F2">
        <w:rPr>
          <w:rFonts w:ascii="Arial" w:hAnsi="Arial" w:cs="Arial"/>
          <w:i/>
          <w:iCs/>
          <w:sz w:val="24"/>
          <w:szCs w:val="24"/>
        </w:rPr>
        <w:t xml:space="preserve"> можно увидеть первоначальные варианты дизайнов. </w:t>
      </w:r>
    </w:p>
    <w:p w14:paraId="59840F5D" w14:textId="77777777" w:rsidR="00B063C1" w:rsidRDefault="00BC0E3A">
      <w:pPr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/>
      </w:r>
      <w:r w:rsidR="00662184" w:rsidRPr="00B063C1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Слайд 8</w:t>
      </w:r>
    </w:p>
    <w:p w14:paraId="539196CB" w14:textId="441C32DF" w:rsidR="00443089" w:rsidRDefault="00B063C1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В процессе макетирования появлялись новые идеи, придумывались разные фишки, начал проясняться окончательный образ сайта.</w:t>
      </w:r>
      <w:r w:rsidR="00662184" w:rsidRPr="00B063C1">
        <w:rPr>
          <w:rFonts w:ascii="Arial" w:hAnsi="Arial" w:cs="Arial"/>
          <w:i/>
          <w:iCs/>
          <w:color w:val="FF0000"/>
          <w:sz w:val="24"/>
          <w:szCs w:val="24"/>
        </w:rPr>
        <w:br/>
      </w:r>
      <w:r w:rsidR="00F470F2">
        <w:rPr>
          <w:rFonts w:ascii="Arial" w:hAnsi="Arial" w:cs="Arial"/>
          <w:i/>
          <w:iCs/>
          <w:sz w:val="24"/>
          <w:szCs w:val="24"/>
        </w:rPr>
        <w:t>В итоге решено использовать минималистичный дизайн, яркие цвета – с акцентом на красный. Минимальное количество шрифтов и размеров (2 шрифта).</w:t>
      </w:r>
    </w:p>
    <w:p w14:paraId="4D322F14" w14:textId="36788094" w:rsidR="00662184" w:rsidRDefault="00662184">
      <w:pPr>
        <w:rPr>
          <w:rFonts w:ascii="Arial" w:hAnsi="Arial" w:cs="Arial"/>
          <w:i/>
          <w:iCs/>
          <w:sz w:val="24"/>
          <w:szCs w:val="24"/>
        </w:rPr>
      </w:pPr>
      <w:r w:rsidRPr="00B063C1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Слайд 9</w:t>
      </w:r>
      <w:r w:rsidRPr="00B063C1">
        <w:rPr>
          <w:rFonts w:ascii="Arial" w:hAnsi="Arial" w:cs="Arial"/>
          <w:i/>
          <w:iCs/>
          <w:color w:val="FF0000"/>
          <w:sz w:val="24"/>
          <w:szCs w:val="24"/>
        </w:rPr>
        <w:br/>
      </w:r>
      <w:r w:rsidR="00443089">
        <w:rPr>
          <w:rFonts w:ascii="Arial" w:hAnsi="Arial" w:cs="Arial"/>
          <w:i/>
          <w:iCs/>
          <w:sz w:val="24"/>
          <w:szCs w:val="24"/>
        </w:rPr>
        <w:t>Определились размерами кнопок на разных экранах, их цветом и анимацией.</w:t>
      </w:r>
      <w:r w:rsidR="00877176">
        <w:rPr>
          <w:rFonts w:ascii="Arial" w:hAnsi="Arial" w:cs="Arial"/>
          <w:i/>
          <w:iCs/>
          <w:sz w:val="24"/>
          <w:szCs w:val="24"/>
        </w:rPr>
        <w:t xml:space="preserve"> (анимация – </w:t>
      </w:r>
      <w:proofErr w:type="spellStart"/>
      <w:r w:rsidR="00877176">
        <w:rPr>
          <w:rFonts w:ascii="Arial" w:hAnsi="Arial" w:cs="Arial"/>
          <w:i/>
          <w:iCs/>
          <w:sz w:val="24"/>
          <w:szCs w:val="24"/>
        </w:rPr>
        <w:t>проблескивание</w:t>
      </w:r>
      <w:proofErr w:type="spellEnd"/>
      <w:r w:rsidR="00877176">
        <w:rPr>
          <w:rFonts w:ascii="Arial" w:hAnsi="Arial" w:cs="Arial"/>
          <w:i/>
          <w:iCs/>
          <w:sz w:val="24"/>
          <w:szCs w:val="24"/>
        </w:rPr>
        <w:t xml:space="preserve"> – готовое решение - реализовано с помощью </w:t>
      </w:r>
      <w:proofErr w:type="spellStart"/>
      <w:r w:rsidR="00877176">
        <w:rPr>
          <w:rFonts w:ascii="Arial" w:hAnsi="Arial" w:cs="Arial"/>
          <w:i/>
          <w:iCs/>
          <w:sz w:val="24"/>
          <w:szCs w:val="24"/>
          <w:lang w:val="en-US"/>
        </w:rPr>
        <w:t>css</w:t>
      </w:r>
      <w:proofErr w:type="spellEnd"/>
      <w:r w:rsidR="00877176" w:rsidRPr="00877176">
        <w:rPr>
          <w:rFonts w:ascii="Arial" w:hAnsi="Arial" w:cs="Arial"/>
          <w:i/>
          <w:iCs/>
          <w:sz w:val="24"/>
          <w:szCs w:val="24"/>
        </w:rPr>
        <w:t>-</w:t>
      </w:r>
      <w:r w:rsidR="00877176">
        <w:rPr>
          <w:rFonts w:ascii="Arial" w:hAnsi="Arial" w:cs="Arial"/>
          <w:i/>
          <w:iCs/>
          <w:sz w:val="24"/>
          <w:szCs w:val="24"/>
          <w:lang w:val="en-US"/>
        </w:rPr>
        <w:t>keyframes</w:t>
      </w:r>
      <w:r w:rsidR="00877176" w:rsidRPr="00877176">
        <w:rPr>
          <w:rFonts w:ascii="Arial" w:hAnsi="Arial" w:cs="Arial"/>
          <w:i/>
          <w:iCs/>
          <w:sz w:val="24"/>
          <w:szCs w:val="24"/>
        </w:rPr>
        <w:t xml:space="preserve"> </w:t>
      </w:r>
      <w:r w:rsidR="00877176">
        <w:rPr>
          <w:rFonts w:ascii="Arial" w:hAnsi="Arial" w:cs="Arial"/>
          <w:i/>
          <w:iCs/>
          <w:sz w:val="24"/>
          <w:szCs w:val="24"/>
        </w:rPr>
        <w:t>с бесконечным циклом повторения раз в три секунды</w:t>
      </w:r>
      <w:r w:rsidR="00877176" w:rsidRPr="0087717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="00877176">
        <w:rPr>
          <w:rFonts w:ascii="Arial" w:hAnsi="Arial" w:cs="Arial"/>
          <w:i/>
          <w:iCs/>
          <w:sz w:val="24"/>
          <w:szCs w:val="24"/>
          <w:lang w:val="en-US"/>
        </w:rPr>
        <w:t>common</w:t>
      </w:r>
      <w:r w:rsidR="00877176" w:rsidRPr="00877176"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 w:rsidR="00877176">
        <w:rPr>
          <w:rFonts w:ascii="Arial" w:hAnsi="Arial" w:cs="Arial"/>
          <w:i/>
          <w:iCs/>
          <w:sz w:val="24"/>
          <w:szCs w:val="24"/>
          <w:lang w:val="en-US"/>
        </w:rPr>
        <w:t>scss</w:t>
      </w:r>
      <w:proofErr w:type="spellEnd"/>
      <w:proofErr w:type="gramEnd"/>
      <w:r w:rsidR="00877176" w:rsidRPr="00877176">
        <w:rPr>
          <w:rFonts w:ascii="Arial" w:hAnsi="Arial" w:cs="Arial"/>
          <w:i/>
          <w:iCs/>
          <w:sz w:val="24"/>
          <w:szCs w:val="24"/>
        </w:rPr>
        <w:t xml:space="preserve"> 88</w:t>
      </w:r>
      <w:r w:rsidR="00877176"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i/>
          <w:iCs/>
          <w:sz w:val="24"/>
          <w:szCs w:val="24"/>
        </w:rPr>
        <w:br/>
        <w:t>Так же нашли подходящие иконки.</w:t>
      </w:r>
    </w:p>
    <w:p w14:paraId="4024A283" w14:textId="088DC9CE" w:rsidR="00662184" w:rsidRDefault="00662184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Приняли размеры сайта для разных устройств (для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медиазапросов</w:t>
      </w:r>
      <w:proofErr w:type="spellEnd"/>
      <w:r>
        <w:rPr>
          <w:rFonts w:ascii="Arial" w:hAnsi="Arial" w:cs="Arial"/>
          <w:i/>
          <w:iCs/>
          <w:sz w:val="24"/>
          <w:szCs w:val="24"/>
        </w:rPr>
        <w:t>)</w:t>
      </w:r>
    </w:p>
    <w:p w14:paraId="512D8B0B" w14:textId="60C24595" w:rsidR="00662184" w:rsidRDefault="00662184" w:rsidP="00662184">
      <w:pPr>
        <w:pStyle w:val="a6"/>
        <w:shd w:val="clear" w:color="auto" w:fill="FFFFFF"/>
        <w:spacing w:before="0" w:beforeAutospacing="0"/>
        <w:rPr>
          <w:rFonts w:ascii="Consolas" w:hAnsi="Consolas" w:cs="Courier New"/>
          <w:color w:val="212529"/>
          <w:sz w:val="20"/>
          <w:szCs w:val="20"/>
        </w:rPr>
      </w:pPr>
      <w:r>
        <w:rPr>
          <w:rFonts w:ascii="Arial" w:hAnsi="Arial" w:cs="Arial"/>
          <w:i/>
          <w:iCs/>
        </w:rPr>
        <w:t>(</w:t>
      </w:r>
      <w:r w:rsidRPr="00662184">
        <w:rPr>
          <w:rFonts w:ascii="Segoe UI" w:hAnsi="Segoe UI" w:cs="Segoe UI"/>
          <w:color w:val="212529"/>
        </w:rPr>
        <w:t xml:space="preserve">Подключение </w:t>
      </w:r>
      <w:proofErr w:type="spellStart"/>
      <w:r w:rsidRPr="00662184">
        <w:rPr>
          <w:rFonts w:ascii="Segoe UI" w:hAnsi="Segoe UI" w:cs="Segoe UI"/>
          <w:color w:val="212529"/>
        </w:rPr>
        <w:t>метатега</w:t>
      </w:r>
      <w:proofErr w:type="spellEnd"/>
      <w:r w:rsidRPr="00662184">
        <w:rPr>
          <w:rFonts w:ascii="Segoe UI" w:hAnsi="Segoe UI" w:cs="Segoe UI"/>
          <w:color w:val="212529"/>
        </w:rPr>
        <w:t> </w:t>
      </w:r>
      <w:proofErr w:type="spellStart"/>
      <w:r w:rsidRPr="00662184">
        <w:rPr>
          <w:rFonts w:ascii="Consolas" w:hAnsi="Consolas" w:cs="Courier New"/>
          <w:color w:val="E83E8C"/>
          <w:sz w:val="20"/>
          <w:szCs w:val="20"/>
        </w:rPr>
        <w:t>viewport</w:t>
      </w:r>
      <w:proofErr w:type="spellEnd"/>
      <w:r w:rsidRPr="00662184">
        <w:rPr>
          <w:rFonts w:ascii="Segoe UI" w:hAnsi="Segoe UI" w:cs="Segoe UI"/>
          <w:color w:val="212529"/>
        </w:rPr>
        <w:t> к странице в большинстве случаях осуществляется так:</w:t>
      </w:r>
      <w:r>
        <w:rPr>
          <w:rFonts w:ascii="Segoe UI" w:hAnsi="Segoe UI" w:cs="Segoe UI"/>
          <w:color w:val="212529"/>
        </w:rPr>
        <w:t xml:space="preserve"> </w:t>
      </w:r>
      <w:r w:rsidRPr="00662184">
        <w:rPr>
          <w:rFonts w:ascii="Consolas" w:hAnsi="Consolas" w:cs="Courier New"/>
          <w:color w:val="212529"/>
          <w:sz w:val="20"/>
          <w:szCs w:val="20"/>
        </w:rPr>
        <w:t>&lt;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meta</w:t>
      </w:r>
      <w:r w:rsidRPr="00662184">
        <w:rPr>
          <w:rFonts w:ascii="Consolas" w:hAnsi="Consolas" w:cs="Courier New"/>
          <w:color w:val="212529"/>
          <w:sz w:val="20"/>
          <w:szCs w:val="20"/>
        </w:rPr>
        <w:t xml:space="preserve"> 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name</w:t>
      </w:r>
      <w:r w:rsidRPr="00662184">
        <w:rPr>
          <w:rFonts w:ascii="Consolas" w:hAnsi="Consolas" w:cs="Courier New"/>
          <w:color w:val="212529"/>
          <w:sz w:val="20"/>
          <w:szCs w:val="20"/>
        </w:rPr>
        <w:t>="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viewport</w:t>
      </w:r>
      <w:r w:rsidRPr="00662184">
        <w:rPr>
          <w:rFonts w:ascii="Consolas" w:hAnsi="Consolas" w:cs="Courier New"/>
          <w:color w:val="212529"/>
          <w:sz w:val="20"/>
          <w:szCs w:val="20"/>
        </w:rPr>
        <w:t xml:space="preserve">" 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content</w:t>
      </w:r>
      <w:r w:rsidRPr="00662184">
        <w:rPr>
          <w:rFonts w:ascii="Consolas" w:hAnsi="Consolas" w:cs="Courier New"/>
          <w:color w:val="212529"/>
          <w:sz w:val="20"/>
          <w:szCs w:val="20"/>
        </w:rPr>
        <w:t>="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width</w:t>
      </w:r>
      <w:r w:rsidRPr="00662184">
        <w:rPr>
          <w:rFonts w:ascii="Consolas" w:hAnsi="Consolas" w:cs="Courier New"/>
          <w:color w:val="212529"/>
          <w:sz w:val="20"/>
          <w:szCs w:val="20"/>
        </w:rPr>
        <w:t>=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device</w:t>
      </w:r>
      <w:r w:rsidRPr="00662184">
        <w:rPr>
          <w:rFonts w:ascii="Consolas" w:hAnsi="Consolas" w:cs="Courier New"/>
          <w:color w:val="212529"/>
          <w:sz w:val="20"/>
          <w:szCs w:val="20"/>
        </w:rPr>
        <w:t>-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width</w:t>
      </w:r>
      <w:r w:rsidRPr="00662184">
        <w:rPr>
          <w:rFonts w:ascii="Consolas" w:hAnsi="Consolas" w:cs="Courier New"/>
          <w:color w:val="212529"/>
          <w:sz w:val="20"/>
          <w:szCs w:val="20"/>
        </w:rPr>
        <w:t xml:space="preserve">, 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initial</w:t>
      </w:r>
      <w:r w:rsidRPr="00662184">
        <w:rPr>
          <w:rFonts w:ascii="Consolas" w:hAnsi="Consolas" w:cs="Courier New"/>
          <w:color w:val="212529"/>
          <w:sz w:val="20"/>
          <w:szCs w:val="20"/>
        </w:rPr>
        <w:t>-</w:t>
      </w:r>
      <w:r w:rsidRPr="00662184">
        <w:rPr>
          <w:rFonts w:ascii="Consolas" w:hAnsi="Consolas" w:cs="Courier New"/>
          <w:color w:val="212529"/>
          <w:sz w:val="20"/>
          <w:szCs w:val="20"/>
          <w:lang w:val="en-US"/>
        </w:rPr>
        <w:t>scale</w:t>
      </w:r>
      <w:r w:rsidRPr="00662184">
        <w:rPr>
          <w:rFonts w:ascii="Consolas" w:hAnsi="Consolas" w:cs="Courier New"/>
          <w:color w:val="212529"/>
          <w:sz w:val="20"/>
          <w:szCs w:val="20"/>
        </w:rPr>
        <w:t>=1"&gt;</w:t>
      </w:r>
      <w:r>
        <w:rPr>
          <w:rFonts w:ascii="Consolas" w:hAnsi="Consolas" w:cs="Courier New"/>
          <w:color w:val="212529"/>
          <w:sz w:val="20"/>
          <w:szCs w:val="20"/>
        </w:rPr>
        <w:t>)</w:t>
      </w:r>
    </w:p>
    <w:p w14:paraId="17F46196" w14:textId="77777777" w:rsidR="00662184" w:rsidRDefault="00662184" w:rsidP="00662184">
      <w:pPr>
        <w:pStyle w:val="a6"/>
        <w:shd w:val="clear" w:color="auto" w:fill="FFFFFF"/>
        <w:spacing w:before="0" w:beforeAutospacing="0"/>
        <w:rPr>
          <w:rFonts w:ascii="Consolas" w:hAnsi="Consolas" w:cs="Courier New"/>
          <w:color w:val="212529"/>
          <w:sz w:val="20"/>
          <w:szCs w:val="20"/>
        </w:rPr>
      </w:pPr>
    </w:p>
    <w:p w14:paraId="4CF1B5F1" w14:textId="74BC54DC" w:rsidR="008F3925" w:rsidRDefault="00F470F2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/>
      </w:r>
    </w:p>
    <w:p w14:paraId="26B8945B" w14:textId="77777777" w:rsidR="008F3925" w:rsidRDefault="008F3925">
      <w:pPr>
        <w:rPr>
          <w:rFonts w:ascii="Arial" w:hAnsi="Arial" w:cs="Arial"/>
          <w:i/>
          <w:iCs/>
          <w:sz w:val="24"/>
          <w:szCs w:val="24"/>
        </w:rPr>
      </w:pPr>
    </w:p>
    <w:p w14:paraId="7C9C95AD" w14:textId="756F00AA" w:rsidR="00B063C1" w:rsidRDefault="008F3925" w:rsidP="008F3925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00C34">
        <w:rPr>
          <w:rFonts w:ascii="Arial" w:hAnsi="Arial" w:cs="Arial"/>
          <w:b/>
          <w:bCs/>
          <w:sz w:val="28"/>
          <w:szCs w:val="28"/>
        </w:rPr>
        <w:t>Структура и код</w:t>
      </w:r>
    </w:p>
    <w:p w14:paraId="3E796727" w14:textId="77777777" w:rsidR="00E00C34" w:rsidRPr="00E00C34" w:rsidRDefault="00E00C34" w:rsidP="00E00C34">
      <w:pPr>
        <w:pStyle w:val="a3"/>
        <w:rPr>
          <w:rFonts w:ascii="Arial" w:hAnsi="Arial" w:cs="Arial"/>
          <w:b/>
          <w:bCs/>
          <w:sz w:val="28"/>
          <w:szCs w:val="28"/>
        </w:rPr>
      </w:pPr>
    </w:p>
    <w:p w14:paraId="0715307A" w14:textId="6993EA42" w:rsidR="00E00C34" w:rsidRDefault="00E00C34" w:rsidP="00E00C34">
      <w:pPr>
        <w:pStyle w:val="a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Для создания сайта я использовал</w:t>
      </w:r>
      <w:r w:rsidRPr="00E00C34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A8ED3E5" w14:textId="77777777" w:rsidR="009B5807" w:rsidRPr="009B5807" w:rsidRDefault="009B5807" w:rsidP="00E00C34">
      <w:pPr>
        <w:pStyle w:val="a3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F9164DD" w14:textId="735E36F1" w:rsidR="00E00C34" w:rsidRPr="009B5807" w:rsidRDefault="00E00C34" w:rsidP="009B5807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9B5807">
        <w:rPr>
          <w:rFonts w:ascii="Arial" w:hAnsi="Arial" w:cs="Arial"/>
          <w:sz w:val="24"/>
          <w:szCs w:val="24"/>
          <w:lang w:val="en-US"/>
        </w:rPr>
        <w:t>Phpstorm</w:t>
      </w:r>
      <w:proofErr w:type="spellEnd"/>
    </w:p>
    <w:p w14:paraId="006EA667" w14:textId="3EEB0B18" w:rsidR="009B5807" w:rsidRPr="009B5807" w:rsidRDefault="009B5807" w:rsidP="009B5807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9B5807">
        <w:rPr>
          <w:rFonts w:ascii="Arial" w:hAnsi="Arial" w:cs="Arial"/>
          <w:sz w:val="24"/>
          <w:szCs w:val="24"/>
          <w:lang w:val="en-US"/>
        </w:rPr>
        <w:t>Figma</w:t>
      </w:r>
      <w:proofErr w:type="spellEnd"/>
    </w:p>
    <w:p w14:paraId="35B2B152" w14:textId="02182F49" w:rsidR="00E00C34" w:rsidRPr="009B5807" w:rsidRDefault="00E00C34" w:rsidP="009B5807">
      <w:pPr>
        <w:ind w:left="1416"/>
        <w:rPr>
          <w:rFonts w:ascii="Arial" w:hAnsi="Arial" w:cs="Arial"/>
          <w:sz w:val="24"/>
          <w:szCs w:val="24"/>
        </w:rPr>
      </w:pPr>
      <w:r w:rsidRPr="009B5807">
        <w:rPr>
          <w:rFonts w:ascii="Arial" w:hAnsi="Arial" w:cs="Arial"/>
          <w:sz w:val="24"/>
          <w:szCs w:val="24"/>
          <w:lang w:val="en-US"/>
        </w:rPr>
        <w:lastRenderedPageBreak/>
        <w:t>Webpack</w:t>
      </w:r>
    </w:p>
    <w:p w14:paraId="74DAA7C8" w14:textId="5A65067F" w:rsidR="00E00C34" w:rsidRPr="009B5807" w:rsidRDefault="00E00C34" w:rsidP="009B5807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9B5807">
        <w:rPr>
          <w:rFonts w:ascii="Arial" w:hAnsi="Arial" w:cs="Arial"/>
          <w:sz w:val="24"/>
          <w:szCs w:val="24"/>
          <w:lang w:val="en-US"/>
        </w:rPr>
        <w:t>OpenServer</w:t>
      </w:r>
      <w:proofErr w:type="spellEnd"/>
    </w:p>
    <w:p w14:paraId="70B70961" w14:textId="614BB77E" w:rsidR="009B5807" w:rsidRPr="009B5807" w:rsidRDefault="009B5807" w:rsidP="009B5807">
      <w:pPr>
        <w:ind w:left="1416"/>
        <w:rPr>
          <w:rFonts w:ascii="Arial" w:hAnsi="Arial" w:cs="Arial"/>
          <w:sz w:val="24"/>
          <w:szCs w:val="24"/>
        </w:rPr>
      </w:pPr>
      <w:r w:rsidRPr="009B5807">
        <w:rPr>
          <w:rFonts w:ascii="Arial" w:hAnsi="Arial" w:cs="Arial"/>
          <w:sz w:val="24"/>
          <w:szCs w:val="24"/>
          <w:lang w:val="en-US"/>
        </w:rPr>
        <w:t>Vue.js</w:t>
      </w:r>
    </w:p>
    <w:p w14:paraId="30CB42C1" w14:textId="7FEFF025" w:rsidR="009B5807" w:rsidRPr="009B5807" w:rsidRDefault="009B5807" w:rsidP="009B5807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9B5807">
        <w:rPr>
          <w:rFonts w:ascii="Arial" w:hAnsi="Arial" w:cs="Arial"/>
          <w:sz w:val="24"/>
          <w:szCs w:val="24"/>
          <w:lang w:val="en-US"/>
        </w:rPr>
        <w:t>JQuery</w:t>
      </w:r>
      <w:proofErr w:type="spellEnd"/>
    </w:p>
    <w:p w14:paraId="4C24134C" w14:textId="1FEA15E5" w:rsidR="009B5807" w:rsidRPr="009B5807" w:rsidRDefault="009B5807" w:rsidP="002E0F8A">
      <w:pPr>
        <w:ind w:left="1416"/>
        <w:rPr>
          <w:rFonts w:ascii="Arial" w:hAnsi="Arial" w:cs="Arial"/>
          <w:sz w:val="24"/>
          <w:szCs w:val="24"/>
        </w:rPr>
      </w:pPr>
      <w:r w:rsidRPr="009B5807">
        <w:rPr>
          <w:rFonts w:ascii="Arial" w:hAnsi="Arial" w:cs="Arial"/>
          <w:sz w:val="24"/>
          <w:szCs w:val="24"/>
          <w:lang w:val="en-US"/>
        </w:rPr>
        <w:t>PHP</w:t>
      </w:r>
    </w:p>
    <w:p w14:paraId="73292398" w14:textId="5E41B0B9" w:rsidR="009B5807" w:rsidRDefault="009B5807" w:rsidP="009B5807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9B5807">
        <w:rPr>
          <w:rFonts w:ascii="Arial" w:hAnsi="Arial" w:cs="Arial"/>
          <w:sz w:val="24"/>
          <w:szCs w:val="24"/>
          <w:lang w:val="en-US"/>
        </w:rPr>
        <w:t>Composer</w:t>
      </w:r>
    </w:p>
    <w:p w14:paraId="19259BDA" w14:textId="77777777" w:rsidR="002E0F8A" w:rsidRDefault="002E0F8A" w:rsidP="009B5807">
      <w:pPr>
        <w:ind w:left="1416"/>
        <w:rPr>
          <w:rFonts w:ascii="Arial" w:hAnsi="Arial" w:cs="Arial"/>
          <w:sz w:val="24"/>
          <w:szCs w:val="24"/>
          <w:lang w:val="en-US"/>
        </w:rPr>
      </w:pPr>
    </w:p>
    <w:p w14:paraId="01CADB0A" w14:textId="77777777" w:rsidR="002E0F8A" w:rsidRPr="009B5807" w:rsidRDefault="002E0F8A" w:rsidP="009B5807">
      <w:pPr>
        <w:ind w:left="1416"/>
        <w:rPr>
          <w:rFonts w:ascii="Arial" w:hAnsi="Arial" w:cs="Arial"/>
          <w:sz w:val="24"/>
          <w:szCs w:val="24"/>
        </w:rPr>
      </w:pPr>
    </w:p>
    <w:p w14:paraId="27A6923B" w14:textId="1ED20293" w:rsidR="00B063C1" w:rsidRDefault="002E0F8A" w:rsidP="00B063C1">
      <w:pPr>
        <w:pStyle w:val="a3"/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</w:pPr>
      <w:r w:rsidRPr="002E0F8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Слайд 10</w:t>
      </w:r>
      <w:r>
        <w:rPr>
          <w:rFonts w:ascii="Arial" w:hAnsi="Arial" w:cs="Arial"/>
          <w:i/>
          <w:iCs/>
          <w:sz w:val="24"/>
          <w:szCs w:val="24"/>
        </w:rPr>
        <w:br/>
      </w:r>
      <w:r w:rsidR="00B063C1" w:rsidRPr="00B063C1">
        <w:rPr>
          <w:rFonts w:ascii="Arial" w:hAnsi="Arial" w:cs="Arial"/>
          <w:i/>
          <w:iCs/>
          <w:sz w:val="24"/>
          <w:szCs w:val="24"/>
        </w:rPr>
        <w:t xml:space="preserve">При </w:t>
      </w:r>
      <w:r w:rsidR="00B063C1">
        <w:rPr>
          <w:rFonts w:ascii="Arial" w:hAnsi="Arial" w:cs="Arial"/>
          <w:i/>
          <w:iCs/>
          <w:sz w:val="24"/>
          <w:szCs w:val="24"/>
        </w:rPr>
        <w:t xml:space="preserve">создании сайта я использовал </w:t>
      </w:r>
      <w:proofErr w:type="spellStart"/>
      <w:r w:rsidR="00B063C1">
        <w:rPr>
          <w:rFonts w:ascii="Arial" w:hAnsi="Arial" w:cs="Arial"/>
          <w:i/>
          <w:iCs/>
          <w:sz w:val="24"/>
          <w:szCs w:val="24"/>
          <w:lang w:val="en-US"/>
        </w:rPr>
        <w:t>phpstorm</w:t>
      </w:r>
      <w:proofErr w:type="spellEnd"/>
      <w:r w:rsidR="00B063C1" w:rsidRPr="00B063C1">
        <w:rPr>
          <w:rFonts w:ascii="Arial" w:hAnsi="Arial" w:cs="Arial"/>
          <w:i/>
          <w:iCs/>
          <w:sz w:val="24"/>
          <w:szCs w:val="24"/>
        </w:rPr>
        <w:t xml:space="preserve"> (</w:t>
      </w:r>
      <w:r w:rsidR="00B063C1">
        <w:rPr>
          <w:rFonts w:ascii="Arial" w:hAnsi="Arial" w:cs="Arial"/>
          <w:i/>
          <w:iCs/>
          <w:sz w:val="24"/>
          <w:szCs w:val="24"/>
        </w:rPr>
        <w:t xml:space="preserve">хоть и начинал с </w:t>
      </w:r>
      <w:proofErr w:type="spellStart"/>
      <w:r w:rsidR="00B063C1">
        <w:rPr>
          <w:rFonts w:ascii="Arial" w:hAnsi="Arial" w:cs="Arial"/>
          <w:i/>
          <w:iCs/>
          <w:sz w:val="24"/>
          <w:szCs w:val="24"/>
          <w:lang w:val="en-US"/>
        </w:rPr>
        <w:t>VSCode</w:t>
      </w:r>
      <w:proofErr w:type="spellEnd"/>
      <w:r w:rsidR="00B063C1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gramStart"/>
      <w:r w:rsidR="00B063C1">
        <w:rPr>
          <w:rFonts w:ascii="Arial" w:hAnsi="Arial" w:cs="Arial"/>
          <w:i/>
          <w:iCs/>
          <w:sz w:val="24"/>
          <w:szCs w:val="24"/>
        </w:rPr>
        <w:t>понял</w:t>
      </w:r>
      <w:proofErr w:type="gramEnd"/>
      <w:r w:rsidR="00B063C1">
        <w:rPr>
          <w:rFonts w:ascii="Arial" w:hAnsi="Arial" w:cs="Arial"/>
          <w:i/>
          <w:iCs/>
          <w:sz w:val="24"/>
          <w:szCs w:val="24"/>
        </w:rPr>
        <w:t xml:space="preserve"> что шторм функциональнее</w:t>
      </w:r>
      <w:r w:rsidR="00B063C1" w:rsidRPr="00B063C1">
        <w:rPr>
          <w:rFonts w:ascii="Arial" w:hAnsi="Arial" w:cs="Arial"/>
          <w:i/>
          <w:iCs/>
          <w:sz w:val="24"/>
          <w:szCs w:val="24"/>
        </w:rPr>
        <w:t>)</w:t>
      </w:r>
      <w:r w:rsidR="00DC1951">
        <w:rPr>
          <w:rFonts w:ascii="Arial" w:hAnsi="Arial" w:cs="Arial"/>
          <w:i/>
          <w:iCs/>
          <w:sz w:val="24"/>
          <w:szCs w:val="24"/>
        </w:rPr>
        <w:t xml:space="preserve">. Преимущества: удобно продолжать работу с файлами - </w:t>
      </w:r>
      <w:r w:rsidR="00DC195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в</w:t>
      </w:r>
      <w:r w:rsidR="00DC1951" w:rsidRPr="00DC195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каждом открытом файле запоминается курсор и </w:t>
      </w:r>
      <w:proofErr w:type="gramStart"/>
      <w:r w:rsidR="00DC1951" w:rsidRPr="00DC195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место</w:t>
      </w:r>
      <w:proofErr w:type="gramEnd"/>
      <w:r w:rsidR="00DC1951" w:rsidRPr="00DC195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где вы редактируете</w:t>
      </w:r>
      <w:r w:rsidR="00E00C34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. Синхронизация проекта с удаленным сервером – ручная и автоматическая. Последняя – очень удобная функция, сильно облегчает жизнь и экономит время. Встроенный терминал, работа с </w:t>
      </w:r>
      <w:r w:rsidR="00E00C34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GIT</w:t>
      </w:r>
      <w:r w:rsidR="00E00C34" w:rsidRPr="00E00C34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.</w:t>
      </w:r>
      <w:r w:rsidR="00E00C34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Удобный поиск по любым параметрам. </w:t>
      </w:r>
    </w:p>
    <w:p w14:paraId="21796799" w14:textId="6405F592" w:rsidR="009B5807" w:rsidRDefault="009B5807" w:rsidP="00B063C1">
      <w:pPr>
        <w:pStyle w:val="a3"/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</w:pPr>
    </w:p>
    <w:p w14:paraId="53AAD7FA" w14:textId="0ED04E6E" w:rsidR="002E0F8A" w:rsidRPr="002E0F8A" w:rsidRDefault="002E0F8A" w:rsidP="00B063C1">
      <w:pPr>
        <w:pStyle w:val="a3"/>
        <w:rPr>
          <w:rFonts w:ascii="Arial" w:hAnsi="Arial" w:cs="Arial"/>
          <w:b/>
          <w:bCs/>
          <w:i/>
          <w:iCs/>
          <w:color w:val="FF0000"/>
          <w:sz w:val="24"/>
          <w:szCs w:val="24"/>
          <w:shd w:val="clear" w:color="auto" w:fill="FFFFFF"/>
        </w:rPr>
      </w:pPr>
      <w:r w:rsidRPr="002E0F8A">
        <w:rPr>
          <w:rFonts w:ascii="Arial" w:hAnsi="Arial" w:cs="Arial"/>
          <w:b/>
          <w:bCs/>
          <w:i/>
          <w:iCs/>
          <w:color w:val="FF0000"/>
          <w:sz w:val="24"/>
          <w:szCs w:val="24"/>
          <w:shd w:val="clear" w:color="auto" w:fill="FFFFFF"/>
        </w:rPr>
        <w:t>Слайд 11</w:t>
      </w:r>
    </w:p>
    <w:p w14:paraId="64279539" w14:textId="7BA62F95" w:rsidR="009B5807" w:rsidRDefault="009B5807" w:rsidP="00B063C1">
      <w:pPr>
        <w:pStyle w:val="a3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После макетирования я приступил к верстке. Используя </w:t>
      </w:r>
      <w:r>
        <w:rPr>
          <w:rFonts w:ascii="Arial" w:hAnsi="Arial" w:cs="Arial"/>
          <w:i/>
          <w:iCs/>
          <w:sz w:val="24"/>
          <w:szCs w:val="24"/>
          <w:lang w:val="en-US"/>
        </w:rPr>
        <w:t>webpack</w:t>
      </w:r>
      <w:r>
        <w:rPr>
          <w:rFonts w:ascii="Arial" w:hAnsi="Arial" w:cs="Arial"/>
          <w:i/>
          <w:iCs/>
          <w:sz w:val="24"/>
          <w:szCs w:val="24"/>
        </w:rPr>
        <w:t xml:space="preserve">, сильно облегчил себе жизнь и сократил время создания </w:t>
      </w:r>
      <w:r>
        <w:rPr>
          <w:rFonts w:ascii="Arial" w:hAnsi="Arial" w:cs="Arial"/>
          <w:i/>
          <w:iCs/>
          <w:sz w:val="24"/>
          <w:szCs w:val="24"/>
          <w:lang w:val="en-US"/>
        </w:rPr>
        <w:t>html</w:t>
      </w:r>
      <w:r w:rsidRPr="009B5807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разметки и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css</w:t>
      </w:r>
      <w:proofErr w:type="spellEnd"/>
      <w:r>
        <w:rPr>
          <w:rFonts w:ascii="Arial" w:hAnsi="Arial" w:cs="Arial"/>
          <w:i/>
          <w:iCs/>
          <w:sz w:val="24"/>
          <w:szCs w:val="24"/>
        </w:rPr>
        <w:t>.</w:t>
      </w:r>
      <w:r w:rsidR="008A471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0561E870" w14:textId="0AF29FE8" w:rsidR="009B5807" w:rsidRDefault="009B5807" w:rsidP="00B063C1">
      <w:pPr>
        <w:pStyle w:val="a3"/>
        <w:rPr>
          <w:rFonts w:ascii="Arial" w:hAnsi="Arial" w:cs="Arial"/>
          <w:i/>
          <w:iCs/>
          <w:sz w:val="24"/>
          <w:szCs w:val="24"/>
        </w:rPr>
      </w:pPr>
      <w:proofErr w:type="gramStart"/>
      <w:r>
        <w:rPr>
          <w:rFonts w:ascii="Arial" w:hAnsi="Arial" w:cs="Arial"/>
          <w:i/>
          <w:iCs/>
          <w:sz w:val="24"/>
          <w:szCs w:val="24"/>
        </w:rPr>
        <w:t>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Cascading</w:t>
      </w:r>
      <w:proofErr w:type="spellEnd"/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Style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«каскадные таблицы стилей») — формальный язык описания внешнего вида документа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HyperText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Markup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— «язык гипертекстовой разметки») — стандартизированный язык разметки документов</w:t>
      </w:r>
      <w:r>
        <w:rPr>
          <w:rFonts w:ascii="Arial" w:hAnsi="Arial" w:cs="Arial"/>
          <w:i/>
          <w:iCs/>
          <w:sz w:val="24"/>
          <w:szCs w:val="24"/>
        </w:rPr>
        <w:t>)</w:t>
      </w:r>
    </w:p>
    <w:p w14:paraId="60814130" w14:textId="083D08BE" w:rsidR="002E0F8A" w:rsidRPr="002E0F8A" w:rsidRDefault="002E0F8A" w:rsidP="002E0F8A">
      <w:pPr>
        <w:pStyle w:val="a3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На слайде 11 представлена структура каталогов</w:t>
      </w:r>
    </w:p>
    <w:p w14:paraId="015D9E9B" w14:textId="77777777" w:rsidR="002E0F8A" w:rsidRDefault="002E0F8A" w:rsidP="00B063C1">
      <w:pPr>
        <w:pStyle w:val="a3"/>
        <w:rPr>
          <w:rFonts w:ascii="Arial" w:hAnsi="Arial" w:cs="Arial"/>
          <w:i/>
          <w:iCs/>
          <w:sz w:val="24"/>
          <w:szCs w:val="24"/>
        </w:rPr>
      </w:pPr>
    </w:p>
    <w:p w14:paraId="1295F984" w14:textId="77777777" w:rsidR="002E0F8A" w:rsidRDefault="009B5807" w:rsidP="00B063C1">
      <w:pPr>
        <w:pStyle w:val="a3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В верстке использовал методологию БЭМ –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тк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дан</w:t>
      </w:r>
      <w:r w:rsidR="008A4715">
        <w:rPr>
          <w:rFonts w:ascii="Arial" w:hAnsi="Arial" w:cs="Arial"/>
          <w:i/>
          <w:iCs/>
          <w:sz w:val="24"/>
          <w:szCs w:val="24"/>
        </w:rPr>
        <w:t xml:space="preserve">ный прием облегчает дальнейшую поддержку сайта, код становится визуально более доступным. </w:t>
      </w:r>
    </w:p>
    <w:p w14:paraId="1F0FB387" w14:textId="090C056E" w:rsidR="009B5807" w:rsidRDefault="007A7E74" w:rsidP="00B063C1">
      <w:pPr>
        <w:pStyle w:val="a3"/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/>
      </w:r>
      <w:r w:rsidR="002E0F8A" w:rsidRPr="002E0F8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Слайд 12</w:t>
      </w:r>
    </w:p>
    <w:p w14:paraId="6142FBAB" w14:textId="17E7DA9E" w:rsidR="009C00B9" w:rsidRPr="009C00B9" w:rsidRDefault="002E0F8A" w:rsidP="009C00B9">
      <w:pPr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Начал с шаблона – </w:t>
      </w:r>
      <w:r>
        <w:rPr>
          <w:rFonts w:ascii="Arial" w:hAnsi="Arial" w:cs="Arial"/>
          <w:i/>
          <w:iCs/>
          <w:sz w:val="24"/>
          <w:szCs w:val="24"/>
          <w:lang w:val="en-US"/>
        </w:rPr>
        <w:t>template</w:t>
      </w:r>
      <w:r w:rsidRPr="002E0F8A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  <w:lang w:val="en-US"/>
        </w:rPr>
        <w:t>pug</w:t>
      </w:r>
      <w:r w:rsidR="009C00B9" w:rsidRPr="009C00B9">
        <w:rPr>
          <w:rFonts w:ascii="Arial" w:hAnsi="Arial" w:cs="Arial"/>
          <w:i/>
          <w:iCs/>
          <w:sz w:val="24"/>
          <w:szCs w:val="24"/>
        </w:rPr>
        <w:t xml:space="preserve">. </w:t>
      </w:r>
      <w:proofErr w:type="gramStart"/>
      <w:r w:rsidR="009C00B9">
        <w:rPr>
          <w:rFonts w:ascii="Arial" w:hAnsi="Arial" w:cs="Arial"/>
          <w:i/>
          <w:iCs/>
          <w:sz w:val="24"/>
          <w:szCs w:val="24"/>
        </w:rPr>
        <w:t>Его можно посмотреть</w:t>
      </w:r>
      <w:proofErr w:type="gramEnd"/>
      <w:r w:rsidR="009C00B9">
        <w:rPr>
          <w:rFonts w:ascii="Arial" w:hAnsi="Arial" w:cs="Arial"/>
          <w:i/>
          <w:iCs/>
          <w:sz w:val="24"/>
          <w:szCs w:val="24"/>
        </w:rPr>
        <w:t xml:space="preserve"> открыв файл по адресу </w:t>
      </w:r>
      <w:r w:rsidR="009C00B9" w:rsidRPr="009C00B9">
        <w:rPr>
          <w:rFonts w:ascii="Arial" w:hAnsi="Arial" w:cs="Arial"/>
          <w:i/>
          <w:iCs/>
          <w:sz w:val="24"/>
          <w:szCs w:val="24"/>
        </w:rPr>
        <w:t>rusfriend.com/</w:t>
      </w:r>
      <w:proofErr w:type="spellStart"/>
      <w:r w:rsidR="009C00B9" w:rsidRPr="009C00B9">
        <w:rPr>
          <w:rFonts w:ascii="Arial" w:hAnsi="Arial" w:cs="Arial"/>
          <w:i/>
          <w:iCs/>
          <w:sz w:val="24"/>
          <w:szCs w:val="24"/>
        </w:rPr>
        <w:t>src</w:t>
      </w:r>
      <w:proofErr w:type="spellEnd"/>
      <w:r w:rsidR="009C00B9" w:rsidRPr="009C00B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9C00B9" w:rsidRPr="009C00B9">
        <w:rPr>
          <w:rFonts w:ascii="Arial" w:hAnsi="Arial" w:cs="Arial"/>
          <w:i/>
          <w:iCs/>
          <w:sz w:val="24"/>
          <w:szCs w:val="24"/>
        </w:rPr>
        <w:t>pages</w:t>
      </w:r>
      <w:proofErr w:type="spellEnd"/>
      <w:r w:rsidR="009C00B9" w:rsidRPr="009C00B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9C00B9" w:rsidRPr="009C00B9">
        <w:rPr>
          <w:rFonts w:ascii="Arial" w:hAnsi="Arial" w:cs="Arial"/>
          <w:i/>
          <w:iCs/>
          <w:sz w:val="24"/>
          <w:szCs w:val="24"/>
        </w:rPr>
        <w:t>include</w:t>
      </w:r>
      <w:proofErr w:type="spellEnd"/>
      <w:r w:rsidR="009C00B9" w:rsidRPr="009C00B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9C00B9" w:rsidRPr="009C00B9">
        <w:rPr>
          <w:rFonts w:ascii="Arial" w:hAnsi="Arial" w:cs="Arial"/>
          <w:i/>
          <w:iCs/>
          <w:sz w:val="24"/>
          <w:szCs w:val="24"/>
        </w:rPr>
        <w:t>template.pug</w:t>
      </w:r>
      <w:proofErr w:type="spellEnd"/>
      <w:r w:rsidR="009C00B9">
        <w:rPr>
          <w:rFonts w:ascii="Arial" w:hAnsi="Arial" w:cs="Arial"/>
          <w:i/>
          <w:iCs/>
          <w:sz w:val="24"/>
          <w:szCs w:val="24"/>
        </w:rPr>
        <w:t xml:space="preserve"> на </w:t>
      </w:r>
      <w:proofErr w:type="spellStart"/>
      <w:r w:rsidR="009C00B9">
        <w:rPr>
          <w:rFonts w:ascii="Arial" w:hAnsi="Arial" w:cs="Arial"/>
          <w:i/>
          <w:iCs/>
          <w:sz w:val="24"/>
          <w:szCs w:val="24"/>
        </w:rPr>
        <w:t>ГитХаб</w:t>
      </w:r>
      <w:proofErr w:type="spellEnd"/>
    </w:p>
    <w:p w14:paraId="2D390502" w14:textId="6A8CAC77" w:rsidR="002E0F8A" w:rsidRPr="009C00B9" w:rsidRDefault="002E0F8A" w:rsidP="00B063C1">
      <w:pPr>
        <w:pStyle w:val="a3"/>
        <w:rPr>
          <w:rFonts w:ascii="Arial" w:hAnsi="Arial" w:cs="Arial"/>
          <w:i/>
          <w:iCs/>
          <w:sz w:val="24"/>
          <w:szCs w:val="24"/>
        </w:rPr>
      </w:pPr>
    </w:p>
    <w:p w14:paraId="17AA95C7" w14:textId="77777777" w:rsidR="00B063C1" w:rsidRPr="00B063C1" w:rsidRDefault="00B063C1" w:rsidP="00B063C1">
      <w:pPr>
        <w:pStyle w:val="a3"/>
        <w:rPr>
          <w:rFonts w:ascii="Arial" w:hAnsi="Arial" w:cs="Arial"/>
          <w:i/>
          <w:iCs/>
          <w:sz w:val="24"/>
          <w:szCs w:val="24"/>
        </w:rPr>
      </w:pPr>
    </w:p>
    <w:p w14:paraId="71BCFC63" w14:textId="3C4498E2" w:rsidR="00F470F2" w:rsidRDefault="00B063C1" w:rsidP="00B063C1">
      <w:pPr>
        <w:pStyle w:val="a3"/>
        <w:rPr>
          <w:rFonts w:ascii="Arial" w:hAnsi="Arial" w:cs="Arial"/>
          <w:b/>
          <w:bCs/>
          <w:sz w:val="24"/>
          <w:szCs w:val="24"/>
        </w:rPr>
      </w:pPr>
      <w:r w:rsidRPr="00B063C1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Открыть главную страницу</w:t>
      </w:r>
      <w:r w:rsidRPr="00B063C1">
        <w:rPr>
          <w:rFonts w:ascii="Arial" w:hAnsi="Arial" w:cs="Arial"/>
          <w:i/>
          <w:iCs/>
          <w:color w:val="FF0000"/>
          <w:sz w:val="24"/>
          <w:szCs w:val="24"/>
        </w:rPr>
        <w:t>.</w:t>
      </w:r>
      <w:r w:rsidRPr="00B063C1">
        <w:rPr>
          <w:rFonts w:ascii="Arial" w:hAnsi="Arial" w:cs="Arial"/>
          <w:i/>
          <w:iCs/>
          <w:color w:val="FF0000"/>
          <w:sz w:val="24"/>
          <w:szCs w:val="24"/>
        </w:rPr>
        <w:br/>
      </w:r>
      <w:r w:rsidRPr="00B063C1">
        <w:rPr>
          <w:rFonts w:ascii="Arial" w:hAnsi="Arial" w:cs="Arial"/>
          <w:i/>
          <w:iCs/>
          <w:sz w:val="24"/>
          <w:szCs w:val="24"/>
        </w:rPr>
        <w:t xml:space="preserve">Каждая страница сайта (кроме админ-панели) состоит из шапки и </w:t>
      </w:r>
      <w:proofErr w:type="spellStart"/>
      <w:proofErr w:type="gramStart"/>
      <w:r w:rsidRPr="00B063C1">
        <w:rPr>
          <w:rFonts w:ascii="Arial" w:hAnsi="Arial" w:cs="Arial"/>
          <w:i/>
          <w:iCs/>
          <w:sz w:val="24"/>
          <w:szCs w:val="24"/>
        </w:rPr>
        <w:t>футера.В</w:t>
      </w:r>
      <w:proofErr w:type="spellEnd"/>
      <w:proofErr w:type="gramEnd"/>
      <w:r w:rsidRPr="00B063C1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шапке находится соцсети, логотип, кнопки смены языка и входа на сайт и горизонтального навигационного меню, которое всплывает при прокрутке страницы снизу вверх. (на мобильной версии шапка всегда остается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зафикисрованной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а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нав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меню трансформируется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в  бургер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меню). </w:t>
      </w:r>
      <w:r>
        <w:rPr>
          <w:rFonts w:ascii="Arial" w:hAnsi="Arial" w:cs="Arial"/>
          <w:i/>
          <w:iCs/>
          <w:sz w:val="24"/>
          <w:szCs w:val="24"/>
        </w:rPr>
        <w:br/>
        <w:t xml:space="preserve">Футер сайта так же имеет логотип,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емэил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для связи с преподавателем </w:t>
      </w:r>
      <w:r>
        <w:rPr>
          <w:rFonts w:ascii="Arial" w:hAnsi="Arial" w:cs="Arial"/>
          <w:i/>
          <w:iCs/>
          <w:sz w:val="24"/>
          <w:szCs w:val="24"/>
        </w:rPr>
        <w:lastRenderedPageBreak/>
        <w:t>и декорирован тематическими иконками елочек)</w:t>
      </w:r>
      <w:r w:rsidR="00F470F2" w:rsidRPr="008F3925">
        <w:rPr>
          <w:rFonts w:ascii="Arial" w:hAnsi="Arial" w:cs="Arial"/>
          <w:b/>
          <w:bCs/>
          <w:sz w:val="24"/>
          <w:szCs w:val="24"/>
        </w:rPr>
        <w:br/>
      </w:r>
    </w:p>
    <w:p w14:paraId="7291CEB3" w14:textId="51EBC12E" w:rsidR="008F3925" w:rsidRDefault="008F3925" w:rsidP="008F3925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Тестирование</w:t>
      </w:r>
    </w:p>
    <w:p w14:paraId="5C5EF2B4" w14:textId="63801B4B" w:rsidR="007119B7" w:rsidRDefault="007119B7" w:rsidP="007119B7">
      <w:pPr>
        <w:pStyle w:val="a3"/>
        <w:rPr>
          <w:rFonts w:ascii="Arial" w:hAnsi="Arial" w:cs="Arial"/>
          <w:i/>
          <w:iCs/>
          <w:sz w:val="24"/>
          <w:szCs w:val="24"/>
        </w:rPr>
      </w:pPr>
      <w:hyperlink r:id="rId8" w:history="1">
        <w:r w:rsidRPr="00C528E4">
          <w:rPr>
            <w:rStyle w:val="a4"/>
            <w:rFonts w:ascii="Arial" w:hAnsi="Arial" w:cs="Arial"/>
            <w:i/>
            <w:iCs/>
            <w:sz w:val="24"/>
            <w:szCs w:val="24"/>
          </w:rPr>
          <w:t>https://habr.com/ru/company/vdsina/blog/522932/</w:t>
        </w:r>
      </w:hyperlink>
    </w:p>
    <w:p w14:paraId="74AD84A1" w14:textId="77777777" w:rsidR="007119B7" w:rsidRPr="007119B7" w:rsidRDefault="007119B7" w:rsidP="007119B7">
      <w:pPr>
        <w:pStyle w:val="a3"/>
        <w:rPr>
          <w:rFonts w:ascii="Arial" w:hAnsi="Arial" w:cs="Arial"/>
          <w:i/>
          <w:iCs/>
          <w:sz w:val="24"/>
          <w:szCs w:val="24"/>
        </w:rPr>
      </w:pPr>
    </w:p>
    <w:p w14:paraId="6ABE5405" w14:textId="0A32C6D7" w:rsidR="008F3925" w:rsidRDefault="008F3925" w:rsidP="008F3925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Планы по доработке </w:t>
      </w:r>
    </w:p>
    <w:p w14:paraId="732FBFDB" w14:textId="6A796B7F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8F3925">
        <w:rPr>
          <w:rFonts w:ascii="Arial" w:hAnsi="Arial" w:cs="Arial"/>
          <w:b/>
          <w:bCs/>
          <w:i/>
          <w:iCs/>
          <w:sz w:val="24"/>
          <w:szCs w:val="24"/>
        </w:rPr>
        <w:t>Месенджер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, эквайринг,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сео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оптимизация, почтовая рассылка, компонент отзывов, рефакторинг кода – улучшение качества и уменьшение количества.</w:t>
      </w:r>
    </w:p>
    <w:p w14:paraId="74D44285" w14:textId="657AA959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BFA8BB" w14:textId="77777777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902E1BF" w14:textId="1D8378DB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8F3925"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FFFFF"/>
        </w:rPr>
        <w:t>Рефа́кторинг</w:t>
      </w:r>
      <w:proofErr w:type="spellEnd"/>
      <w:r w:rsidRPr="008F3925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 (англ. </w:t>
      </w:r>
      <w:proofErr w:type="spellStart"/>
      <w:r w:rsidRPr="008F3925"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FFFFF"/>
        </w:rPr>
        <w:t>refactoring</w:t>
      </w:r>
      <w:proofErr w:type="spellEnd"/>
      <w:r w:rsidRPr="008F3925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), или перепроектирование </w:t>
      </w:r>
      <w:r w:rsidRPr="008F3925"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FFFFF"/>
        </w:rPr>
        <w:t>кода</w:t>
      </w:r>
      <w:r w:rsidRPr="008F3925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, переработка </w:t>
      </w:r>
      <w:r w:rsidRPr="008F3925"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FFFFF"/>
        </w:rPr>
        <w:t>кода</w:t>
      </w:r>
      <w:r w:rsidRPr="008F3925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</w:t>
      </w:r>
      <w:r w:rsidRPr="008F392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</w:p>
    <w:p w14:paraId="57C01BC2" w14:textId="7FF5D623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524F5CD" w14:textId="2F9C5621" w:rsidR="008F3925" w:rsidRDefault="008F3925" w:rsidP="008F3925">
      <w:pPr>
        <w:pStyle w:val="a3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Р</w:t>
      </w:r>
      <w:r w:rsidRPr="008F3925">
        <w:rPr>
          <w:rFonts w:ascii="Arial" w:hAnsi="Arial" w:cs="Arial"/>
          <w:i/>
          <w:iCs/>
          <w:sz w:val="24"/>
          <w:szCs w:val="24"/>
        </w:rPr>
        <w:t>ефакторинг</w:t>
      </w:r>
      <w:r>
        <w:rPr>
          <w:rFonts w:ascii="Arial" w:hAnsi="Arial" w:cs="Arial"/>
          <w:i/>
          <w:iCs/>
          <w:sz w:val="24"/>
          <w:szCs w:val="24"/>
        </w:rPr>
        <w:t xml:space="preserve"> – из-за неопытности в коде присутствует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множество  повторений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, некоторые функции продублированы повторно в разных компонентах. </w:t>
      </w:r>
    </w:p>
    <w:p w14:paraId="1BA107E2" w14:textId="77777777" w:rsidR="007119B7" w:rsidRPr="008F3925" w:rsidRDefault="007119B7" w:rsidP="008F3925">
      <w:pPr>
        <w:pStyle w:val="a3"/>
        <w:rPr>
          <w:rFonts w:ascii="Arial" w:hAnsi="Arial" w:cs="Arial"/>
          <w:i/>
          <w:iCs/>
          <w:sz w:val="20"/>
          <w:szCs w:val="20"/>
        </w:rPr>
      </w:pPr>
    </w:p>
    <w:p w14:paraId="611B0AD0" w14:textId="63FBE778" w:rsidR="008F3925" w:rsidRPr="007119B7" w:rsidRDefault="007119B7" w:rsidP="008F3925">
      <w:pPr>
        <w:pStyle w:val="a3"/>
        <w:rPr>
          <w:rFonts w:ascii="Arial" w:hAnsi="Arial" w:cs="Arial"/>
          <w:i/>
          <w:iCs/>
          <w:sz w:val="20"/>
          <w:szCs w:val="20"/>
        </w:rPr>
      </w:pPr>
      <w:proofErr w:type="spellStart"/>
      <w:r w:rsidRPr="007119B7">
        <w:rPr>
          <w:rFonts w:ascii="Arial" w:hAnsi="Arial" w:cs="Arial"/>
          <w:i/>
          <w:iCs/>
          <w:sz w:val="24"/>
          <w:szCs w:val="24"/>
        </w:rPr>
        <w:t>Месенджер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- </w:t>
      </w:r>
    </w:p>
    <w:p w14:paraId="50CA3D92" w14:textId="77777777" w:rsidR="008F3925" w:rsidRP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6F90A4D" w14:textId="5634DA23" w:rsidR="008F3925" w:rsidRDefault="008F3925" w:rsidP="008F3925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Заключение</w:t>
      </w:r>
    </w:p>
    <w:p w14:paraId="44A16142" w14:textId="07BA1E8D" w:rsidR="008F3925" w:rsidRP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  <w:r w:rsidRPr="008F3925">
        <w:rPr>
          <w:rFonts w:ascii="Arial" w:hAnsi="Arial" w:cs="Arial"/>
          <w:b/>
          <w:bCs/>
          <w:i/>
          <w:iCs/>
          <w:sz w:val="24"/>
          <w:szCs w:val="24"/>
        </w:rPr>
        <w:t>Срок работы над сайтом составил 3 месяца</w:t>
      </w:r>
    </w:p>
    <w:p w14:paraId="677EF605" w14:textId="168FF34D" w:rsidR="008F3925" w:rsidRP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  <w:r w:rsidRPr="008F3925">
        <w:rPr>
          <w:rFonts w:ascii="Arial" w:hAnsi="Arial" w:cs="Arial"/>
          <w:b/>
          <w:bCs/>
          <w:i/>
          <w:iCs/>
          <w:sz w:val="24"/>
          <w:szCs w:val="24"/>
        </w:rPr>
        <w:t xml:space="preserve">Чему научился? </w:t>
      </w:r>
    </w:p>
    <w:p w14:paraId="2B757E61" w14:textId="408B4B32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  <w:r w:rsidRPr="008F3925">
        <w:rPr>
          <w:rFonts w:ascii="Arial" w:hAnsi="Arial" w:cs="Arial"/>
          <w:b/>
          <w:bCs/>
          <w:i/>
          <w:iCs/>
          <w:sz w:val="24"/>
          <w:szCs w:val="24"/>
        </w:rPr>
        <w:t>Что по</w:t>
      </w:r>
      <w:r>
        <w:rPr>
          <w:rFonts w:ascii="Arial" w:hAnsi="Arial" w:cs="Arial"/>
          <w:b/>
          <w:bCs/>
          <w:i/>
          <w:iCs/>
          <w:sz w:val="24"/>
          <w:szCs w:val="24"/>
        </w:rPr>
        <w:t>нравилось?</w:t>
      </w:r>
    </w:p>
    <w:p w14:paraId="3AD0962E" w14:textId="03F7B293" w:rsidR="008F3925" w:rsidRDefault="008F3925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Чем хочу заняться дальше? </w:t>
      </w:r>
    </w:p>
    <w:p w14:paraId="79A64CAC" w14:textId="77777777" w:rsidR="008F3925" w:rsidRDefault="008F3925" w:rsidP="008F3925">
      <w:pPr>
        <w:pStyle w:val="a3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В дальнейшем п</w:t>
      </w:r>
      <w:r>
        <w:rPr>
          <w:rFonts w:ascii="Arial" w:hAnsi="Arial" w:cs="Arial"/>
          <w:i/>
          <w:iCs/>
          <w:sz w:val="24"/>
          <w:szCs w:val="24"/>
        </w:rPr>
        <w:t xml:space="preserve">ланирую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углубляться  в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ООП и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компон.ориент.прогр.КОП</w:t>
      </w:r>
      <w:proofErr w:type="spellEnd"/>
    </w:p>
    <w:p w14:paraId="361299E9" w14:textId="77777777" w:rsidR="008F3925" w:rsidRDefault="008F3925" w:rsidP="008F3925">
      <w:pPr>
        <w:pStyle w:val="a3"/>
        <w:rPr>
          <w:rFonts w:ascii="Arial" w:hAnsi="Arial" w:cs="Arial"/>
          <w:i/>
          <w:iCs/>
          <w:sz w:val="24"/>
          <w:szCs w:val="24"/>
        </w:rPr>
      </w:pPr>
    </w:p>
    <w:p w14:paraId="44681A06" w14:textId="77777777" w:rsidR="007119B7" w:rsidRDefault="008F3925" w:rsidP="008F3925">
      <w:pPr>
        <w:pStyle w:val="a3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sz w:val="24"/>
          <w:szCs w:val="24"/>
        </w:rPr>
        <w:t xml:space="preserve">ООП 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методология программирования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основанная на представлении программы в виде совокупности </w:t>
      </w:r>
      <w:hyperlink r:id="rId10" w:tooltip="Объект (программирование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объектов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каждый из которых является экземпляром определённого </w:t>
      </w:r>
      <w:hyperlink r:id="rId11" w:tooltip="Класс (программирование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класса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а классы образуют иерархию наследования</w:t>
      </w:r>
    </w:p>
    <w:p w14:paraId="508A6447" w14:textId="06DA344F" w:rsidR="008F3925" w:rsidRPr="008F3925" w:rsidRDefault="007119B7" w:rsidP="008F3925">
      <w:pPr>
        <w:pStyle w:val="a3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КОП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опирающаяся на понятие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компонента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независимого модуля </w:t>
      </w:r>
      <w:hyperlink r:id="rId12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исходного кода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программы, предназначенного для </w:t>
      </w:r>
      <w:hyperlink r:id="rId13" w:tooltip="Повторное использование код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повторного использования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развёртывания и реализующегося в виде множества языковых конструкций (например, «</w:t>
      </w:r>
      <w:hyperlink r:id="rId14" w:tooltip="Класс (программирование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классов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» в </w:t>
      </w:r>
      <w:hyperlink r:id="rId15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объектно-ориентированных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6" w:tooltip="Объектно-ориентированное программировани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языках программирования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объединённых по общему признаку и организованных в соответствии с определёнными правилами и ограничениями.</w:t>
      </w:r>
      <w:r w:rsidR="008F3925">
        <w:rPr>
          <w:rFonts w:ascii="Arial" w:hAnsi="Arial" w:cs="Arial"/>
          <w:i/>
          <w:iCs/>
          <w:sz w:val="24"/>
          <w:szCs w:val="24"/>
        </w:rPr>
        <w:br/>
      </w:r>
    </w:p>
    <w:sectPr w:rsidR="008F3925" w:rsidRPr="008F3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3177C"/>
    <w:multiLevelType w:val="hybridMultilevel"/>
    <w:tmpl w:val="3C8EA2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0B12CB5"/>
    <w:multiLevelType w:val="hybridMultilevel"/>
    <w:tmpl w:val="8EC22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022EB"/>
    <w:multiLevelType w:val="hybridMultilevel"/>
    <w:tmpl w:val="344A7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20"/>
    <w:rsid w:val="00002CCA"/>
    <w:rsid w:val="001B69EE"/>
    <w:rsid w:val="002E0F8A"/>
    <w:rsid w:val="00311966"/>
    <w:rsid w:val="00443089"/>
    <w:rsid w:val="00501378"/>
    <w:rsid w:val="00662184"/>
    <w:rsid w:val="00705F02"/>
    <w:rsid w:val="007119B7"/>
    <w:rsid w:val="0072628D"/>
    <w:rsid w:val="007A7E74"/>
    <w:rsid w:val="007C379D"/>
    <w:rsid w:val="00877176"/>
    <w:rsid w:val="008A4715"/>
    <w:rsid w:val="008F3925"/>
    <w:rsid w:val="009B5807"/>
    <w:rsid w:val="009C00B9"/>
    <w:rsid w:val="00B063C1"/>
    <w:rsid w:val="00BC0E3A"/>
    <w:rsid w:val="00C712B2"/>
    <w:rsid w:val="00C95620"/>
    <w:rsid w:val="00DC1951"/>
    <w:rsid w:val="00E00C34"/>
    <w:rsid w:val="00F4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ED4D"/>
  <w15:chartTrackingRefBased/>
  <w15:docId w15:val="{5243E5F0-059E-4AAE-81D7-65C61DC1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C00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3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92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119B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662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6218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6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621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vdsina/blog/522932/" TargetMode="External"/><Relationship Id="rId13" Type="http://schemas.openxmlformats.org/officeDocument/2006/relationships/hyperlink" Target="https://ru.wikipedia.org/wiki/%D0%9F%D0%BE%D0%B2%D1%82%D0%BE%D1%80%D0%BD%D0%BE%D0%B5_%D0%B8%D1%81%D0%BF%D0%BE%D0%BB%D1%8C%D0%B7%D0%BE%D0%B2%D0%B0%D0%BD%D0%B8%D0%B5_%D0%BA%D0%BE%D0%B4%D0%B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8%D1%81%D1%85%D0%BE%D0%B4%D0%BD%D1%8B%D0%B9_%D0%BA%D0%BE%D0%B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rCoul3/rusfriend.com" TargetMode="External"/><Relationship Id="rId1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5" Type="http://schemas.openxmlformats.org/officeDocument/2006/relationships/hyperlink" Target="https://rusfriend.com" TargetMode="External"/><Relationship Id="rId15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14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4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Coul</dc:creator>
  <cp:keywords/>
  <dc:description/>
  <cp:lastModifiedBy>Mr Coul</cp:lastModifiedBy>
  <cp:revision>5</cp:revision>
  <dcterms:created xsi:type="dcterms:W3CDTF">2021-05-10T09:46:00Z</dcterms:created>
  <dcterms:modified xsi:type="dcterms:W3CDTF">2021-05-11T20:12:00Z</dcterms:modified>
</cp:coreProperties>
</file>